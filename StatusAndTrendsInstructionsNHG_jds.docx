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5EC" w:rsidRPr="009F35EC" w:rsidRDefault="00950239" w:rsidP="009F35EC">
      <w:pPr>
        <w:pStyle w:val="Title"/>
      </w:pPr>
      <w:r>
        <w:t xml:space="preserve">Oregon DEQ Water Quality Status and Trend Web </w:t>
      </w:r>
      <w:proofErr w:type="gramStart"/>
      <w:r>
        <w:t>Application</w:t>
      </w:r>
      <w:r w:rsidR="009F35EC">
        <w:t xml:space="preserve">  User</w:t>
      </w:r>
      <w:proofErr w:type="gramEnd"/>
      <w:r w:rsidR="009F35EC">
        <w:t xml:space="preserve"> Guide</w:t>
      </w:r>
    </w:p>
    <w:p w:rsidR="009F35EC" w:rsidRDefault="009F35EC" w:rsidP="009F35EC">
      <w:r w:rsidRPr="00E611FA">
        <w:t>Version 2.1 – May</w:t>
      </w:r>
      <w:r>
        <w:t xml:space="preserve"> 2016 – Peter Bryant, Watershed Management, Environmental Solutions Division</w:t>
      </w:r>
    </w:p>
    <w:p w:rsidR="00144FD4" w:rsidRDefault="00144FD4" w:rsidP="00144FD4">
      <w:pPr>
        <w:pStyle w:val="Heading2"/>
      </w:pPr>
      <w:r>
        <w:t>Purpose</w:t>
      </w:r>
    </w:p>
    <w:p w:rsidR="00950239" w:rsidRDefault="00950239" w:rsidP="00950239">
      <w:r>
        <w:t>This web application’s purpose is to provide for data discovery, comparison to Oregon’s Water Quality Standards, evaluation of trend and display of data and results. Additional features include dynamic map and a 303(d) list query.</w:t>
      </w:r>
    </w:p>
    <w:p w:rsidR="005D5B53" w:rsidRDefault="00144FD4" w:rsidP="00144FD4">
      <w:pPr>
        <w:pStyle w:val="Heading2"/>
      </w:pPr>
      <w:r>
        <w:t>Instructions for use</w:t>
      </w:r>
    </w:p>
    <w:p w:rsidR="005D5B53" w:rsidRDefault="005D5B53" w:rsidP="005D5B53">
      <w:r>
        <w:t xml:space="preserve">Make sure to open the application </w:t>
      </w:r>
      <w:r w:rsidR="009F35EC">
        <w:t xml:space="preserve">in </w:t>
      </w:r>
      <w:r>
        <w:t>Google Chrome. Currently it is the only supported browser.</w:t>
      </w:r>
    </w:p>
    <w:p w:rsidR="005D5B53" w:rsidRDefault="005D5B53" w:rsidP="005D5B53">
      <w:pPr>
        <w:pStyle w:val="Heading3"/>
      </w:pPr>
      <w:r>
        <w:t>Data Query Tab</w:t>
      </w:r>
    </w:p>
    <w:p w:rsidR="005D5B53" w:rsidRDefault="005D5B53" w:rsidP="005D5B53">
      <w:r>
        <w:t xml:space="preserve">The landing page looks like </w:t>
      </w:r>
      <w:r w:rsidR="00385047">
        <w:t xml:space="preserve">SCREEN 1 sample </w:t>
      </w:r>
      <w:r>
        <w:t>below. You will start at the Data Query page.</w:t>
      </w:r>
    </w:p>
    <w:p w:rsidR="00385047" w:rsidRPr="00385047" w:rsidRDefault="00385047" w:rsidP="005D5B53">
      <w:r w:rsidRPr="00385047">
        <w:t>SCREEN 1</w:t>
      </w:r>
    </w:p>
    <w:p w:rsidR="00950239" w:rsidRDefault="00F67F17" w:rsidP="005D7E02">
      <w:r>
        <w:rPr>
          <w:noProof/>
        </w:rPr>
        <w:pict>
          <v:shapetype id="_x0000_t202" coordsize="21600,21600" o:spt="202" path="m,l,21600r21600,l21600,xe">
            <v:stroke joinstyle="miter"/>
            <v:path gradientshapeok="t" o:connecttype="rect"/>
          </v:shapetype>
          <v:shape id="_x0000_s1042" type="#_x0000_t202" style="position:absolute;margin-left:287.25pt;margin-top:114.75pt;width:22.5pt;height:19.1pt;z-index:251674624;mso-width-relative:margin;mso-height-relative:margin" filled="f" strokecolor="white [3212]">
            <v:textbox style="mso-next-textbox:#_x0000_s1042">
              <w:txbxContent>
                <w:p w:rsidR="009F35EC" w:rsidRPr="007D27C2" w:rsidRDefault="009F35EC" w:rsidP="00E611FA">
                  <w:pPr>
                    <w:rPr>
                      <w:sz w:val="16"/>
                      <w:szCs w:val="16"/>
                    </w:rPr>
                  </w:pPr>
                  <w:r>
                    <w:rPr>
                      <w:color w:val="FF0000"/>
                      <w:sz w:val="16"/>
                      <w:szCs w:val="16"/>
                    </w:rPr>
                    <w:t>6.</w:t>
                  </w:r>
                </w:p>
              </w:txbxContent>
            </v:textbox>
          </v:shape>
        </w:pict>
      </w:r>
      <w:r>
        <w:rPr>
          <w:noProof/>
        </w:rPr>
        <w:pict>
          <v:shape id="_x0000_s1041" type="#_x0000_t202" style="position:absolute;margin-left:283.5pt;margin-top:51pt;width:22.5pt;height:19.1pt;z-index:251673600;mso-width-relative:margin;mso-height-relative:margin" filled="f" strokecolor="white [3212]">
            <v:textbox style="mso-next-textbox:#_x0000_s1041">
              <w:txbxContent>
                <w:p w:rsidR="009F35EC" w:rsidRPr="007D27C2" w:rsidRDefault="009F35EC" w:rsidP="00DC3681">
                  <w:pPr>
                    <w:rPr>
                      <w:sz w:val="16"/>
                      <w:szCs w:val="16"/>
                    </w:rPr>
                  </w:pPr>
                  <w:r>
                    <w:rPr>
                      <w:color w:val="FF0000"/>
                      <w:sz w:val="16"/>
                      <w:szCs w:val="16"/>
                    </w:rPr>
                    <w:t>5.</w:t>
                  </w:r>
                </w:p>
              </w:txbxContent>
            </v:textbox>
          </v:shape>
        </w:pict>
      </w:r>
      <w:r>
        <w:rPr>
          <w:noProof/>
        </w:rPr>
        <w:pict>
          <v:shape id="_x0000_s1038" type="#_x0000_t202" style="position:absolute;margin-left:-9.75pt;margin-top:119.25pt;width:22.5pt;height:19.1pt;z-index:251670528;mso-width-relative:margin;mso-height-relative:margin" filled="f" strokecolor="white [3212]">
            <v:textbox style="mso-next-textbox:#_x0000_s1038">
              <w:txbxContent>
                <w:p w:rsidR="009F35EC" w:rsidRPr="007D27C2" w:rsidRDefault="009F35EC" w:rsidP="00DC3681">
                  <w:pPr>
                    <w:rPr>
                      <w:sz w:val="16"/>
                      <w:szCs w:val="16"/>
                    </w:rPr>
                  </w:pPr>
                  <w:r>
                    <w:rPr>
                      <w:color w:val="FF0000"/>
                      <w:sz w:val="16"/>
                      <w:szCs w:val="16"/>
                    </w:rPr>
                    <w:t>2</w:t>
                  </w:r>
                  <w:r>
                    <w:rPr>
                      <w:sz w:val="16"/>
                      <w:szCs w:val="16"/>
                    </w:rPr>
                    <w:t xml:space="preserve">.0.. </w:t>
                  </w:r>
                  <w:r w:rsidRPr="007D27C2">
                    <w:rPr>
                      <w:sz w:val="16"/>
                      <w:szCs w:val="16"/>
                    </w:rPr>
                    <w:t xml:space="preserve"> </w:t>
                  </w:r>
                </w:p>
              </w:txbxContent>
            </v:textbox>
          </v:shape>
        </w:pict>
      </w:r>
      <w:r>
        <w:rPr>
          <w:noProof/>
        </w:rPr>
        <w:pict>
          <v:shape id="_x0000_s1040" type="#_x0000_t202" style="position:absolute;margin-left:138pt;margin-top:119.25pt;width:22.5pt;height:19.1pt;z-index:251672576;mso-width-relative:margin;mso-height-relative:margin" filled="f" strokecolor="white [3212]">
            <v:textbox style="mso-next-textbox:#_x0000_s1040">
              <w:txbxContent>
                <w:p w:rsidR="009F35EC" w:rsidRPr="007D27C2" w:rsidRDefault="009F35EC" w:rsidP="00DC3681">
                  <w:pPr>
                    <w:rPr>
                      <w:sz w:val="16"/>
                      <w:szCs w:val="16"/>
                    </w:rPr>
                  </w:pPr>
                  <w:r>
                    <w:rPr>
                      <w:color w:val="FF0000"/>
                      <w:sz w:val="16"/>
                      <w:szCs w:val="16"/>
                    </w:rPr>
                    <w:t>4</w:t>
                  </w:r>
                  <w:r>
                    <w:rPr>
                      <w:sz w:val="16"/>
                      <w:szCs w:val="16"/>
                    </w:rPr>
                    <w:t xml:space="preserve">.0.. </w:t>
                  </w:r>
                  <w:r w:rsidRPr="007D27C2">
                    <w:rPr>
                      <w:sz w:val="16"/>
                      <w:szCs w:val="16"/>
                    </w:rPr>
                    <w:t xml:space="preserve"> </w:t>
                  </w:r>
                </w:p>
              </w:txbxContent>
            </v:textbox>
          </v:shape>
        </w:pict>
      </w:r>
      <w:r>
        <w:rPr>
          <w:noProof/>
        </w:rPr>
        <w:pict>
          <v:shape id="_x0000_s1039" type="#_x0000_t202" style="position:absolute;margin-left:138pt;margin-top:51pt;width:22.5pt;height:19.1pt;z-index:251671552;mso-width-relative:margin;mso-height-relative:margin" filled="f" strokecolor="white [3212]">
            <v:textbox style="mso-next-textbox:#_x0000_s1039">
              <w:txbxContent>
                <w:p w:rsidR="009F35EC" w:rsidRPr="007D27C2" w:rsidRDefault="009F35EC" w:rsidP="00DC3681">
                  <w:pPr>
                    <w:rPr>
                      <w:sz w:val="16"/>
                      <w:szCs w:val="16"/>
                    </w:rPr>
                  </w:pPr>
                  <w:r>
                    <w:rPr>
                      <w:color w:val="FF0000"/>
                      <w:sz w:val="16"/>
                      <w:szCs w:val="16"/>
                    </w:rPr>
                    <w:t>3</w:t>
                  </w:r>
                  <w:r>
                    <w:rPr>
                      <w:sz w:val="16"/>
                      <w:szCs w:val="16"/>
                    </w:rPr>
                    <w:t xml:space="preserve">.0.. </w:t>
                  </w:r>
                  <w:r w:rsidRPr="007D27C2">
                    <w:rPr>
                      <w:sz w:val="16"/>
                      <w:szCs w:val="16"/>
                    </w:rPr>
                    <w:t xml:space="preserve"> </w:t>
                  </w:r>
                </w:p>
              </w:txbxContent>
            </v:textbox>
          </v:shape>
        </w:pict>
      </w:r>
      <w:r w:rsidRPr="00F67F17">
        <w:rPr>
          <w:b/>
          <w:noProof/>
        </w:rPr>
        <w:pict>
          <v:shape id="_x0000_s1037" type="#_x0000_t202" style="position:absolute;margin-left:-9.75pt;margin-top:51pt;width:22.5pt;height:19.1pt;z-index:251669504;mso-width-relative:margin;mso-height-relative:margin" filled="f" strokecolor="white [3212]">
            <v:textbox style="mso-next-textbox:#_x0000_s1037">
              <w:txbxContent>
                <w:p w:rsidR="009F35EC" w:rsidRPr="007D27C2" w:rsidRDefault="009F35EC" w:rsidP="00DC3681">
                  <w:pPr>
                    <w:rPr>
                      <w:sz w:val="16"/>
                      <w:szCs w:val="16"/>
                    </w:rPr>
                  </w:pPr>
                  <w:r w:rsidRPr="00DC3681">
                    <w:rPr>
                      <w:color w:val="FF0000"/>
                      <w:sz w:val="16"/>
                      <w:szCs w:val="16"/>
                    </w:rPr>
                    <w:t>1</w:t>
                  </w:r>
                  <w:r>
                    <w:rPr>
                      <w:sz w:val="16"/>
                      <w:szCs w:val="16"/>
                    </w:rPr>
                    <w:t xml:space="preserve">.0.. </w:t>
                  </w:r>
                  <w:r w:rsidRPr="007D27C2">
                    <w:rPr>
                      <w:sz w:val="16"/>
                      <w:szCs w:val="16"/>
                    </w:rPr>
                    <w:t xml:space="preserve"> </w:t>
                  </w:r>
                </w:p>
              </w:txbxContent>
            </v:textbox>
          </v:shape>
        </w:pict>
      </w:r>
      <w:r w:rsidR="00DC3681">
        <w:rPr>
          <w:noProof/>
        </w:rPr>
        <w:drawing>
          <wp:inline distT="0" distB="0" distL="0" distR="0">
            <wp:extent cx="5943600" cy="238103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381039"/>
                    </a:xfrm>
                    <a:prstGeom prst="rect">
                      <a:avLst/>
                    </a:prstGeom>
                    <a:noFill/>
                    <a:ln w="9525">
                      <a:noFill/>
                      <a:miter lim="800000"/>
                      <a:headEnd/>
                      <a:tailEnd/>
                    </a:ln>
                  </pic:spPr>
                </pic:pic>
              </a:graphicData>
            </a:graphic>
          </wp:inline>
        </w:drawing>
      </w:r>
    </w:p>
    <w:p w:rsidR="00144FD4" w:rsidRDefault="00144FD4" w:rsidP="00144FD4">
      <w:pPr>
        <w:pStyle w:val="ListParagraph"/>
        <w:numPr>
          <w:ilvl w:val="0"/>
          <w:numId w:val="1"/>
        </w:numPr>
      </w:pPr>
      <w:r>
        <w:t xml:space="preserve">Select the Geographic Area Type to restrict where you query. Options currently include query by 8-digit HUC and ODA Agricultural Plan Area Name. </w:t>
      </w:r>
    </w:p>
    <w:p w:rsidR="00144FD4" w:rsidRDefault="00144FD4" w:rsidP="00144FD4">
      <w:pPr>
        <w:pStyle w:val="ListParagraph"/>
        <w:numPr>
          <w:ilvl w:val="0"/>
          <w:numId w:val="1"/>
        </w:numPr>
      </w:pPr>
      <w:r>
        <w:t>Select the Geographic Area to query</w:t>
      </w:r>
      <w:r w:rsidR="00345073">
        <w:t>.</w:t>
      </w:r>
    </w:p>
    <w:p w:rsidR="00144FD4" w:rsidRDefault="00144FD4" w:rsidP="00144FD4">
      <w:pPr>
        <w:pStyle w:val="ListParagraph"/>
        <w:numPr>
          <w:ilvl w:val="0"/>
          <w:numId w:val="1"/>
        </w:numPr>
      </w:pPr>
      <w:r>
        <w:t>Check the parameters to include in the query</w:t>
      </w:r>
      <w:r w:rsidR="00345073">
        <w:t>.</w:t>
      </w:r>
    </w:p>
    <w:p w:rsidR="00144FD4" w:rsidRDefault="00144FD4" w:rsidP="00144FD4">
      <w:pPr>
        <w:pStyle w:val="ListParagraph"/>
        <w:numPr>
          <w:ilvl w:val="0"/>
          <w:numId w:val="1"/>
        </w:numPr>
      </w:pPr>
      <w:r>
        <w:t>Choose the Database(s) to query.</w:t>
      </w:r>
    </w:p>
    <w:p w:rsidR="00144FD4" w:rsidRDefault="00144FD4" w:rsidP="00144FD4">
      <w:pPr>
        <w:pStyle w:val="ListParagraph"/>
        <w:numPr>
          <w:ilvl w:val="1"/>
          <w:numId w:val="1"/>
        </w:numPr>
      </w:pPr>
      <w:r>
        <w:t xml:space="preserve">Choose Water Quality Portal to query nationally available databases </w:t>
      </w:r>
      <w:r w:rsidR="00345073">
        <w:t>(</w:t>
      </w:r>
      <w:r>
        <w:t>USGS’s National Water Information System for continuous and grad data and EPA’s STORET database where States, Tribes and other Agencies submit data</w:t>
      </w:r>
      <w:r w:rsidR="00345073">
        <w:t>)</w:t>
      </w:r>
      <w:r>
        <w:t>.</w:t>
      </w:r>
    </w:p>
    <w:p w:rsidR="00144FD4" w:rsidRDefault="00144FD4" w:rsidP="00144FD4">
      <w:pPr>
        <w:pStyle w:val="ListParagraph"/>
        <w:numPr>
          <w:ilvl w:val="1"/>
          <w:numId w:val="1"/>
        </w:numPr>
      </w:pPr>
      <w:r>
        <w:t>Choose DEQ to query LASAR and Element databases for DEQ continuous and grab data</w:t>
      </w:r>
      <w:r w:rsidR="005820E5">
        <w:t xml:space="preserve"> (The query is set up to include A, B, C and E grade data because we are not basing listing </w:t>
      </w:r>
      <w:r w:rsidR="005820E5">
        <w:lastRenderedPageBreak/>
        <w:t>decisions on the results of this tool but rather providing information)</w:t>
      </w:r>
      <w:r>
        <w:t>. Note: DEQ continuous data may only be available through 2012</w:t>
      </w:r>
      <w:r w:rsidR="00345073">
        <w:t>.</w:t>
      </w:r>
    </w:p>
    <w:p w:rsidR="00144FD4" w:rsidRDefault="00144FD4" w:rsidP="00144FD4">
      <w:pPr>
        <w:pStyle w:val="ListParagraph"/>
        <w:numPr>
          <w:ilvl w:val="0"/>
          <w:numId w:val="1"/>
        </w:numPr>
      </w:pPr>
      <w:r>
        <w:t xml:space="preserve">Click in the box to select </w:t>
      </w:r>
      <w:r w:rsidR="005D5B53">
        <w:t>Start and End Dates for the query. You can manually enter the dates but they must be in the format YYYY-MM-DD.</w:t>
      </w:r>
    </w:p>
    <w:p w:rsidR="005D5B53" w:rsidRDefault="005D5B53" w:rsidP="00144FD4">
      <w:pPr>
        <w:pStyle w:val="ListParagraph"/>
        <w:numPr>
          <w:ilvl w:val="0"/>
          <w:numId w:val="1"/>
        </w:numPr>
      </w:pPr>
      <w:r>
        <w:t xml:space="preserve">Click the Submit button to initiate the </w:t>
      </w:r>
      <w:r w:rsidR="00037356">
        <w:t>Run Query</w:t>
      </w:r>
      <w:r>
        <w:t>.</w:t>
      </w:r>
    </w:p>
    <w:p w:rsidR="005D5B53" w:rsidRDefault="005D5B53" w:rsidP="005D5B53">
      <w:pPr>
        <w:pStyle w:val="ListParagraph"/>
        <w:numPr>
          <w:ilvl w:val="1"/>
          <w:numId w:val="1"/>
        </w:numPr>
      </w:pPr>
      <w:r>
        <w:t>A status bar will appear across the top of the window.</w:t>
      </w:r>
    </w:p>
    <w:p w:rsidR="00E611FA" w:rsidRDefault="005D5B53" w:rsidP="005D5B53">
      <w:pPr>
        <w:pStyle w:val="ListParagraph"/>
        <w:numPr>
          <w:ilvl w:val="1"/>
          <w:numId w:val="1"/>
        </w:numPr>
      </w:pPr>
      <w:r>
        <w:t>If a date range of more than 10 years was specified the query can take several minutes to run.</w:t>
      </w:r>
    </w:p>
    <w:p w:rsidR="00385047" w:rsidRDefault="005D5B53" w:rsidP="005D5B53">
      <w:pPr>
        <w:pStyle w:val="ListParagraph"/>
        <w:numPr>
          <w:ilvl w:val="1"/>
          <w:numId w:val="1"/>
        </w:numPr>
      </w:pPr>
      <w:r>
        <w:t>The Water Quality Portal queries are slower than DEQ alone.</w:t>
      </w:r>
    </w:p>
    <w:p w:rsidR="00345073" w:rsidRDefault="00345073" w:rsidP="00345073">
      <w:pPr>
        <w:pStyle w:val="ListParagraph"/>
        <w:numPr>
          <w:ilvl w:val="0"/>
          <w:numId w:val="1"/>
        </w:numPr>
      </w:pPr>
      <w:r>
        <w:t>Once the query has run and data are discovered, the screen will display that results are confirmed and will have</w:t>
      </w:r>
      <w:r w:rsidR="009F3F1B">
        <w:t xml:space="preserve"> buttons or </w:t>
      </w:r>
      <w:r>
        <w:t>tabs to select for the following data options as</w:t>
      </w:r>
      <w:r w:rsidR="009F3F1B">
        <w:t xml:space="preserve"> illustrated in SCREEN 2 sample.</w:t>
      </w:r>
    </w:p>
    <w:p w:rsidR="00033EA8" w:rsidRDefault="00033EA8" w:rsidP="00345073">
      <w:pPr>
        <w:pStyle w:val="ListParagraph"/>
        <w:numPr>
          <w:ilvl w:val="0"/>
          <w:numId w:val="1"/>
        </w:numPr>
      </w:pPr>
      <w:r>
        <w:t xml:space="preserve">View Map </w:t>
      </w:r>
      <w:r w:rsidR="009F3F1B">
        <w:t>Button</w:t>
      </w:r>
      <w:r>
        <w:t xml:space="preserve">– </w:t>
      </w:r>
      <w:r w:rsidR="009F3F1B">
        <w:t xml:space="preserve">Click to display </w:t>
      </w:r>
      <w:proofErr w:type="spellStart"/>
      <w:r w:rsidR="009F3F1B">
        <w:t>google</w:t>
      </w:r>
      <w:proofErr w:type="spellEnd"/>
      <w:r w:rsidR="009F3F1B">
        <w:t xml:space="preserve"> based map i</w:t>
      </w:r>
      <w:r>
        <w:t xml:space="preserve">llustrating the sampling stations and 8 </w:t>
      </w:r>
      <w:proofErr w:type="gramStart"/>
      <w:r>
        <w:t>digit</w:t>
      </w:r>
      <w:proofErr w:type="gramEnd"/>
      <w:r>
        <w:t xml:space="preserve"> HUC </w:t>
      </w:r>
      <w:r w:rsidR="009F3F1B">
        <w:t>or</w:t>
      </w:r>
      <w:r>
        <w:t xml:space="preserve"> AG Plan </w:t>
      </w:r>
      <w:r w:rsidR="00856261">
        <w:t xml:space="preserve">Area. </w:t>
      </w:r>
      <w:r w:rsidR="00683744">
        <w:t xml:space="preserve">You can click on map to </w:t>
      </w:r>
      <w:r w:rsidR="009F3F1B">
        <w:t>zoom in or out</w:t>
      </w:r>
      <w:r w:rsidR="00683744">
        <w:t xml:space="preserve"> to capture AG area</w:t>
      </w:r>
      <w:r w:rsidR="009F3F1B">
        <w:t xml:space="preserve"> or zoom in to see detail around a sampling station</w:t>
      </w:r>
      <w:r w:rsidR="00683744">
        <w:t>.</w:t>
      </w:r>
      <w:r w:rsidR="00DB55A4">
        <w:t xml:space="preserve"> </w:t>
      </w:r>
      <w:r w:rsidR="009F3F1B">
        <w:t xml:space="preserve">You can select the base map as the standard </w:t>
      </w:r>
      <w:proofErr w:type="spellStart"/>
      <w:r w:rsidR="009F3F1B">
        <w:t>google</w:t>
      </w:r>
      <w:proofErr w:type="spellEnd"/>
      <w:r w:rsidR="009F3F1B">
        <w:t xml:space="preserve"> map or select Satellite in the top left corner to change the base map to aerial photography. C</w:t>
      </w:r>
      <w:r w:rsidR="00DB55A4">
        <w:t>lick</w:t>
      </w:r>
      <w:r w:rsidR="009F3F1B">
        <w:t>ing</w:t>
      </w:r>
      <w:r w:rsidR="00DB55A4">
        <w:t xml:space="preserve"> on</w:t>
      </w:r>
      <w:r w:rsidR="009F3F1B">
        <w:t xml:space="preserve"> a</w:t>
      </w:r>
      <w:r w:rsidR="00DB55A4">
        <w:t xml:space="preserve"> station will provide name and location</w:t>
      </w:r>
      <w:r w:rsidR="009F3F1B">
        <w:t xml:space="preserve"> and summary of data queried</w:t>
      </w:r>
      <w:r w:rsidR="00DB55A4">
        <w:t>.</w:t>
      </w:r>
    </w:p>
    <w:p w:rsidR="00385047" w:rsidRDefault="00385047" w:rsidP="00345073">
      <w:pPr>
        <w:pStyle w:val="ListParagraph"/>
        <w:numPr>
          <w:ilvl w:val="0"/>
          <w:numId w:val="1"/>
        </w:numPr>
      </w:pPr>
      <w:r>
        <w:t xml:space="preserve">Download the data </w:t>
      </w:r>
      <w:r w:rsidR="009F3F1B">
        <w:t xml:space="preserve">button </w:t>
      </w:r>
      <w:r>
        <w:t>- Download  data to your computer</w:t>
      </w:r>
      <w:r w:rsidR="00E87149">
        <w:t xml:space="preserve"> </w:t>
      </w:r>
      <w:r w:rsidR="009F3F1B">
        <w:t>in order to use other software</w:t>
      </w:r>
      <w:r w:rsidR="00E87149">
        <w:t xml:space="preserve"> to generate data summaries, charts, graphs, etc</w:t>
      </w:r>
    </w:p>
    <w:p w:rsidR="00033EA8" w:rsidRDefault="00033EA8" w:rsidP="00345073">
      <w:pPr>
        <w:pStyle w:val="ListParagraph"/>
        <w:numPr>
          <w:ilvl w:val="0"/>
          <w:numId w:val="1"/>
        </w:numPr>
      </w:pPr>
      <w:r>
        <w:t xml:space="preserve">Review Data </w:t>
      </w:r>
      <w:r w:rsidR="009F3F1B">
        <w:t>Tab</w:t>
      </w:r>
      <w:r>
        <w:t xml:space="preserve"> </w:t>
      </w:r>
      <w:r w:rsidR="009F3F1B">
        <w:t>–</w:t>
      </w:r>
      <w:r>
        <w:t xml:space="preserve"> </w:t>
      </w:r>
      <w:r w:rsidR="009F3F1B">
        <w:t>This tab provides several tables for reviewing the data including a s</w:t>
      </w:r>
      <w:r>
        <w:t>ummary of the results returned with number of sampling stations a</w:t>
      </w:r>
      <w:r w:rsidR="009F3F1B">
        <w:t>nd number of individual results</w:t>
      </w:r>
    </w:p>
    <w:p w:rsidR="00946D18" w:rsidRPr="009F3F1B" w:rsidRDefault="00033EA8" w:rsidP="005D5B53">
      <w:pPr>
        <w:pStyle w:val="ListParagraph"/>
        <w:numPr>
          <w:ilvl w:val="0"/>
          <w:numId w:val="1"/>
        </w:numPr>
        <w:rPr>
          <w:b/>
        </w:rPr>
      </w:pPr>
      <w:r>
        <w:t xml:space="preserve">Plot Status and Trend </w:t>
      </w:r>
      <w:r w:rsidR="009F3F1B">
        <w:t>Tab</w:t>
      </w:r>
      <w:r>
        <w:t>– Ability to plot parame</w:t>
      </w:r>
      <w:r w:rsidR="009F3F1B">
        <w:t>ter data and exceedances of applicable standards at individual sampling stations</w:t>
      </w:r>
      <w:r w:rsidR="005D5B53">
        <w:t>.</w:t>
      </w:r>
    </w:p>
    <w:p w:rsidR="00946D18" w:rsidRDefault="00946D18"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385047" w:rsidRPr="00385047" w:rsidRDefault="00385047" w:rsidP="005D5B53">
      <w:pPr>
        <w:rPr>
          <w:b/>
        </w:rPr>
      </w:pPr>
      <w:proofErr w:type="gramStart"/>
      <w:r w:rsidRPr="00385047">
        <w:rPr>
          <w:b/>
        </w:rPr>
        <w:lastRenderedPageBreak/>
        <w:t>SCREEN  2</w:t>
      </w:r>
      <w:proofErr w:type="gramEnd"/>
    </w:p>
    <w:p w:rsidR="00385047" w:rsidRDefault="00FE4FDF" w:rsidP="005D5B53">
      <w:r>
        <w:rPr>
          <w:noProof/>
          <w:lang w:eastAsia="zh-TW"/>
        </w:rPr>
        <w:pict>
          <v:shape id="_x0000_s1026" type="#_x0000_t202" style="position:absolute;margin-left:.35pt;margin-top:153.9pt;width:81.2pt;height:18.25pt;z-index:251660288;mso-width-relative:margin;mso-height-relative:margin" filled="f" stroked="f" strokecolor="white [3212]">
            <v:textbox style="mso-next-textbox:#_x0000_s1026">
              <w:txbxContent>
                <w:p w:rsidR="009F35EC" w:rsidRPr="00FE4FDF" w:rsidRDefault="00FE4FDF">
                  <w:pPr>
                    <w:rPr>
                      <w:color w:val="FF0000"/>
                      <w:sz w:val="16"/>
                      <w:szCs w:val="16"/>
                    </w:rPr>
                  </w:pPr>
                  <w:r>
                    <w:rPr>
                      <w:color w:val="FF0000"/>
                      <w:sz w:val="16"/>
                      <w:szCs w:val="16"/>
                    </w:rPr>
                    <w:t>7.</w:t>
                  </w:r>
                </w:p>
              </w:txbxContent>
            </v:textbox>
          </v:shape>
        </w:pict>
      </w:r>
      <w:r w:rsidR="00E34F36" w:rsidRPr="00F67F17">
        <w:rPr>
          <w:b/>
          <w:noProof/>
        </w:rPr>
        <w:pict>
          <v:shape id="_x0000_s1030" type="#_x0000_t202" style="position:absolute;margin-left:408pt;margin-top:180.15pt;width:30.85pt;height:18pt;z-index:251664384;mso-width-relative:margin;mso-height-relative:margin" filled="f" stroked="f" strokecolor="white [3212]">
            <v:textbox>
              <w:txbxContent>
                <w:p w:rsidR="009F35EC" w:rsidRPr="00FE4FDF" w:rsidRDefault="009F35EC" w:rsidP="007D27C2">
                  <w:pPr>
                    <w:rPr>
                      <w:color w:val="FF0000"/>
                      <w:sz w:val="16"/>
                      <w:szCs w:val="16"/>
                    </w:rPr>
                  </w:pPr>
                  <w:r w:rsidRPr="00FE4FDF">
                    <w:rPr>
                      <w:color w:val="FF0000"/>
                      <w:sz w:val="16"/>
                      <w:szCs w:val="16"/>
                    </w:rPr>
                    <w:t>8.</w:t>
                  </w:r>
                </w:p>
              </w:txbxContent>
            </v:textbox>
          </v:shape>
        </w:pict>
      </w:r>
      <w:r w:rsidR="00E34F36" w:rsidRPr="00F67F17">
        <w:rPr>
          <w:b/>
          <w:noProof/>
        </w:rPr>
        <w:pict>
          <v:shape id="_x0000_s1029" type="#_x0000_t202" style="position:absolute;margin-left:283.4pt;margin-top:172.15pt;width:32.35pt;height:18.25pt;z-index:251663360;mso-width-relative:margin;mso-height-relative:margin" filled="f" stroked="f" strokecolor="white [3212]">
            <v:textbox>
              <w:txbxContent>
                <w:p w:rsidR="009F35EC" w:rsidRPr="00FE4FDF" w:rsidRDefault="009F35EC" w:rsidP="007D27C2">
                  <w:pPr>
                    <w:rPr>
                      <w:color w:val="FF0000"/>
                      <w:sz w:val="16"/>
                      <w:szCs w:val="16"/>
                    </w:rPr>
                  </w:pPr>
                  <w:r w:rsidRPr="00FE4FDF">
                    <w:rPr>
                      <w:color w:val="FF0000"/>
                      <w:sz w:val="16"/>
                      <w:szCs w:val="16"/>
                    </w:rPr>
                    <w:t xml:space="preserve">9. </w:t>
                  </w:r>
                </w:p>
              </w:txbxContent>
            </v:textbox>
          </v:shape>
        </w:pict>
      </w:r>
      <w:r w:rsidR="00E34F36">
        <w:rPr>
          <w:noProof/>
        </w:rPr>
        <w:pict>
          <v:shape id="_x0000_s1027" type="#_x0000_t202" style="position:absolute;margin-left:62.25pt;margin-top:12.25pt;width:24.75pt;height:19.1pt;z-index:251661312;mso-width-relative:margin;mso-height-relative:margin" filled="f" stroked="f" strokecolor="white [3212]">
            <v:textbox>
              <w:txbxContent>
                <w:p w:rsidR="009F35EC" w:rsidRPr="00FE4FDF" w:rsidRDefault="009F35EC" w:rsidP="007D27C2">
                  <w:pPr>
                    <w:rPr>
                      <w:color w:val="FF0000"/>
                      <w:sz w:val="16"/>
                      <w:szCs w:val="16"/>
                    </w:rPr>
                  </w:pPr>
                  <w:r w:rsidRPr="00FE4FDF">
                    <w:rPr>
                      <w:color w:val="FF0000"/>
                      <w:sz w:val="16"/>
                      <w:szCs w:val="16"/>
                    </w:rPr>
                    <w:t xml:space="preserve">10.0..  </w:t>
                  </w:r>
                </w:p>
              </w:txbxContent>
            </v:textbox>
          </v:shape>
        </w:pict>
      </w:r>
      <w:r w:rsidR="00E34F36" w:rsidRPr="00F67F17">
        <w:rPr>
          <w:b/>
          <w:noProof/>
        </w:rPr>
        <w:pict>
          <v:shape id="_x0000_s1028" type="#_x0000_t202" style="position:absolute;margin-left:110.05pt;margin-top:12.25pt;width:25.6pt;height:18.25pt;z-index:251662336;mso-width-relative:margin;mso-height-relative:margin" filled="f" stroked="f" strokecolor="white [3212]">
            <v:textbox>
              <w:txbxContent>
                <w:p w:rsidR="009F35EC" w:rsidRPr="00FE4FDF" w:rsidRDefault="009F35EC" w:rsidP="007D27C2">
                  <w:pPr>
                    <w:rPr>
                      <w:color w:val="FF0000"/>
                      <w:sz w:val="16"/>
                      <w:szCs w:val="16"/>
                    </w:rPr>
                  </w:pPr>
                  <w:r w:rsidRPr="00FE4FDF">
                    <w:rPr>
                      <w:color w:val="FF0000"/>
                      <w:sz w:val="16"/>
                      <w:szCs w:val="16"/>
                    </w:rPr>
                    <w:t xml:space="preserve">11. </w:t>
                  </w:r>
                </w:p>
              </w:txbxContent>
            </v:textbox>
          </v:shape>
        </w:pict>
      </w:r>
      <w:r w:rsidR="00E34F36">
        <w:rPr>
          <w:noProof/>
        </w:rPr>
        <w:drawing>
          <wp:inline distT="0" distB="0" distL="0" distR="0">
            <wp:extent cx="5943600" cy="3422579"/>
            <wp:effectExtent l="19050" t="19050" r="19050" b="25471"/>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422579"/>
                    </a:xfrm>
                    <a:prstGeom prst="rect">
                      <a:avLst/>
                    </a:prstGeom>
                    <a:noFill/>
                    <a:ln w="9525">
                      <a:solidFill>
                        <a:schemeClr val="accent1"/>
                      </a:solidFill>
                      <a:miter lim="800000"/>
                      <a:headEnd/>
                      <a:tailEnd/>
                    </a:ln>
                  </pic:spPr>
                </pic:pic>
              </a:graphicData>
            </a:graphic>
          </wp:inline>
        </w:drawing>
      </w:r>
    </w:p>
    <w:p w:rsidR="005D5B53" w:rsidRDefault="009F35EC" w:rsidP="005D5B53">
      <w:r>
        <w:rPr>
          <w:noProof/>
          <w:lang w:eastAsia="zh-TW"/>
        </w:rPr>
        <w:pict>
          <v:shape id="_x0000_s1032" type="#_x0000_t202" style="position:absolute;margin-left:6pt;margin-top:3.65pt;width:274.05pt;height:34.8pt;z-index:251666432;mso-width-relative:margin;mso-height-relative:margin" strokecolor="white [3212]">
            <v:textbox>
              <w:txbxContent>
                <w:p w:rsidR="009F35EC" w:rsidRPr="00E7028E" w:rsidRDefault="009F35EC">
                  <w:pPr>
                    <w:rPr>
                      <w:b/>
                    </w:rPr>
                  </w:pPr>
                  <w:r w:rsidRPr="00E7028E">
                    <w:rPr>
                      <w:b/>
                    </w:rPr>
                    <w:t xml:space="preserve"> Screen Shot Sample</w:t>
                  </w:r>
                  <w:r>
                    <w:rPr>
                      <w:b/>
                    </w:rPr>
                    <w:t>- 8</w:t>
                  </w:r>
                  <w:r w:rsidRPr="00E7028E">
                    <w:rPr>
                      <w:b/>
                    </w:rPr>
                    <w:t>. View Map</w:t>
                  </w:r>
                </w:p>
              </w:txbxContent>
            </v:textbox>
          </v:shape>
        </w:pict>
      </w:r>
      <w:r w:rsidR="005D5B53">
        <w:rPr>
          <w:noProof/>
        </w:rPr>
        <w:drawing>
          <wp:inline distT="0" distB="0" distL="0" distR="0">
            <wp:extent cx="5843868" cy="3944728"/>
            <wp:effectExtent l="19050" t="19050" r="23532" b="1767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850906" cy="3949479"/>
                    </a:xfrm>
                    <a:prstGeom prst="rect">
                      <a:avLst/>
                    </a:prstGeom>
                    <a:noFill/>
                    <a:ln w="9525">
                      <a:solidFill>
                        <a:schemeClr val="accent1"/>
                      </a:solidFill>
                      <a:miter lim="800000"/>
                      <a:headEnd/>
                      <a:tailEnd/>
                    </a:ln>
                  </pic:spPr>
                </pic:pic>
              </a:graphicData>
            </a:graphic>
          </wp:inline>
        </w:drawing>
      </w:r>
    </w:p>
    <w:p w:rsidR="005D5B53" w:rsidRDefault="005D5B53" w:rsidP="009F35EC">
      <w:pPr>
        <w:pStyle w:val="Heading3"/>
      </w:pPr>
      <w:r>
        <w:lastRenderedPageBreak/>
        <w:t>Review Data Tab</w:t>
      </w:r>
    </w:p>
    <w:p w:rsidR="00825AC1" w:rsidRDefault="005D5B53" w:rsidP="005D5B53">
      <w:r>
        <w:t xml:space="preserve">I recommend going to the Review Data Tab </w:t>
      </w:r>
      <w:r w:rsidR="00D56023">
        <w:t>before the Plot Status Trend Tab</w:t>
      </w:r>
      <w:r w:rsidR="0045527A">
        <w:t xml:space="preserve"> </w:t>
      </w:r>
      <w:r>
        <w:t xml:space="preserve">and looking at the </w:t>
      </w:r>
      <w:r w:rsidR="00825AC1">
        <w:t>Parameter results by station table. Here you can sort the columns by clicking on the parameter names to see which stations have adequate data for plotting</w:t>
      </w:r>
      <w:r w:rsidR="00D56023">
        <w:t>.</w:t>
      </w:r>
      <w:r w:rsidR="009F3F1B">
        <w:t xml:space="preserve"> </w:t>
      </w:r>
      <w:r w:rsidR="005820E5">
        <w:t xml:space="preserve">The Seasonal Kendall Results table provides information on results of trend analysis but there is a requirement for 8 years of data in order to perform a trend analysis. </w:t>
      </w:r>
      <w:r w:rsidR="009F3F1B">
        <w:t>The following are d</w:t>
      </w:r>
      <w:r w:rsidR="00825AC1">
        <w:t>escription</w:t>
      </w:r>
      <w:r w:rsidR="009F3F1B">
        <w:t>s</w:t>
      </w:r>
      <w:r w:rsidR="00825AC1">
        <w:t xml:space="preserve"> of each table provided in the Review Data Tab:</w:t>
      </w:r>
    </w:p>
    <w:p w:rsidR="00825AC1" w:rsidRDefault="00825AC1" w:rsidP="00825AC1">
      <w:r w:rsidRPr="002E46B3">
        <w:rPr>
          <w:rStyle w:val="Heading4Char"/>
        </w:rPr>
        <w:t>Parameter results by station:</w:t>
      </w:r>
      <w:r>
        <w:t xml:space="preserve">  Column with Station ID number and total observations for each parameter at that location for the time period specified in the query.</w:t>
      </w:r>
    </w:p>
    <w:p w:rsidR="00825AC1" w:rsidRDefault="00825AC1" w:rsidP="00825AC1">
      <w:r w:rsidRPr="002E46B3">
        <w:rPr>
          <w:rStyle w:val="Heading4Char"/>
        </w:rPr>
        <w:t>Data in tabular format:</w:t>
      </w:r>
      <w:r>
        <w:t xml:space="preserve"> Table of data processed to have consistent column names between each data source and data removed that does not pass QA/QC screen. The QA/QC screen involves removing data where the comments suggest a problem with the data result and adjusting result values to be numeric. Column descriptions follow:</w:t>
      </w:r>
    </w:p>
    <w:tbl>
      <w:tblPr>
        <w:tblStyle w:val="TableGrid"/>
        <w:tblW w:w="0" w:type="auto"/>
        <w:tblLook w:val="04A0"/>
      </w:tblPr>
      <w:tblGrid>
        <w:gridCol w:w="1984"/>
        <w:gridCol w:w="7592"/>
      </w:tblGrid>
      <w:tr w:rsidR="00825AC1" w:rsidTr="008F7447">
        <w:tc>
          <w:tcPr>
            <w:tcW w:w="1984" w:type="dxa"/>
          </w:tcPr>
          <w:p w:rsidR="00825AC1" w:rsidRPr="008F7447" w:rsidRDefault="00825AC1" w:rsidP="00825AC1">
            <w:pPr>
              <w:rPr>
                <w:b/>
              </w:rPr>
            </w:pPr>
            <w:r w:rsidRPr="008F7447">
              <w:rPr>
                <w:b/>
              </w:rPr>
              <w:t>Column Name</w:t>
            </w:r>
          </w:p>
        </w:tc>
        <w:tc>
          <w:tcPr>
            <w:tcW w:w="7592" w:type="dxa"/>
          </w:tcPr>
          <w:p w:rsidR="00825AC1" w:rsidRPr="008F7447" w:rsidRDefault="00825AC1" w:rsidP="00825AC1">
            <w:pPr>
              <w:rPr>
                <w:b/>
              </w:rPr>
            </w:pPr>
            <w:r w:rsidRPr="008F7447">
              <w:rPr>
                <w:b/>
              </w:rPr>
              <w:t>Description</w:t>
            </w:r>
          </w:p>
        </w:tc>
      </w:tr>
      <w:tr w:rsidR="00825AC1" w:rsidTr="008F7447">
        <w:tc>
          <w:tcPr>
            <w:tcW w:w="1984" w:type="dxa"/>
          </w:tcPr>
          <w:p w:rsidR="00825AC1" w:rsidRDefault="00825AC1" w:rsidP="00825AC1">
            <w:r>
              <w:t>Client</w:t>
            </w:r>
          </w:p>
        </w:tc>
        <w:tc>
          <w:tcPr>
            <w:tcW w:w="7592" w:type="dxa"/>
          </w:tcPr>
          <w:p w:rsidR="00825AC1" w:rsidRDefault="00825AC1" w:rsidP="00825AC1">
            <w:r>
              <w:t>Sampling organization or project</w:t>
            </w:r>
          </w:p>
        </w:tc>
      </w:tr>
      <w:tr w:rsidR="00825AC1" w:rsidTr="008F7447">
        <w:tc>
          <w:tcPr>
            <w:tcW w:w="1984" w:type="dxa"/>
          </w:tcPr>
          <w:p w:rsidR="00825AC1" w:rsidRDefault="00825AC1" w:rsidP="00825AC1">
            <w:r>
              <w:t>Analyte</w:t>
            </w:r>
          </w:p>
        </w:tc>
        <w:tc>
          <w:tcPr>
            <w:tcW w:w="7592" w:type="dxa"/>
          </w:tcPr>
          <w:p w:rsidR="00825AC1" w:rsidRDefault="00825AC1" w:rsidP="00825AC1">
            <w:r>
              <w:t>Parameter name</w:t>
            </w:r>
          </w:p>
        </w:tc>
      </w:tr>
      <w:tr w:rsidR="00825AC1" w:rsidTr="008F7447">
        <w:tc>
          <w:tcPr>
            <w:tcW w:w="1984" w:type="dxa"/>
          </w:tcPr>
          <w:p w:rsidR="00825AC1" w:rsidRDefault="00825AC1" w:rsidP="00825AC1">
            <w:r>
              <w:t>Station_ID</w:t>
            </w:r>
          </w:p>
        </w:tc>
        <w:tc>
          <w:tcPr>
            <w:tcW w:w="7592" w:type="dxa"/>
          </w:tcPr>
          <w:p w:rsidR="00825AC1" w:rsidRDefault="00825AC1" w:rsidP="00825AC1">
            <w:r>
              <w:t>Alpha-numeric station code</w:t>
            </w:r>
          </w:p>
        </w:tc>
      </w:tr>
      <w:tr w:rsidR="00825AC1" w:rsidTr="008F7447">
        <w:tc>
          <w:tcPr>
            <w:tcW w:w="1984" w:type="dxa"/>
          </w:tcPr>
          <w:p w:rsidR="00825AC1" w:rsidRDefault="00825AC1" w:rsidP="00825AC1">
            <w:r>
              <w:t>Station_Description</w:t>
            </w:r>
          </w:p>
        </w:tc>
        <w:tc>
          <w:tcPr>
            <w:tcW w:w="7592" w:type="dxa"/>
          </w:tcPr>
          <w:p w:rsidR="00825AC1" w:rsidRDefault="00825AC1" w:rsidP="00825AC1">
            <w:r>
              <w:t>Station name</w:t>
            </w:r>
          </w:p>
        </w:tc>
      </w:tr>
      <w:tr w:rsidR="00825AC1" w:rsidTr="008F7447">
        <w:tc>
          <w:tcPr>
            <w:tcW w:w="1984" w:type="dxa"/>
          </w:tcPr>
          <w:p w:rsidR="00825AC1" w:rsidRDefault="00825AC1" w:rsidP="00825AC1">
            <w:r>
              <w:t>SampleType</w:t>
            </w:r>
          </w:p>
        </w:tc>
        <w:tc>
          <w:tcPr>
            <w:tcW w:w="7592" w:type="dxa"/>
          </w:tcPr>
          <w:p w:rsidR="00825AC1" w:rsidRDefault="00825AC1" w:rsidP="00825AC1">
            <w:r>
              <w:t>Database dependent usually one of Grab, Field Primary, Field Duplicate, etc.</w:t>
            </w:r>
          </w:p>
        </w:tc>
      </w:tr>
      <w:tr w:rsidR="00825AC1" w:rsidTr="008F7447">
        <w:tc>
          <w:tcPr>
            <w:tcW w:w="1984" w:type="dxa"/>
          </w:tcPr>
          <w:p w:rsidR="00825AC1" w:rsidRDefault="00825AC1" w:rsidP="00825AC1">
            <w:r>
              <w:t>Result</w:t>
            </w:r>
          </w:p>
        </w:tc>
        <w:tc>
          <w:tcPr>
            <w:tcW w:w="7592" w:type="dxa"/>
          </w:tcPr>
          <w:p w:rsidR="00825AC1" w:rsidRDefault="00825AC1" w:rsidP="00825AC1">
            <w:r>
              <w:t>Numeric result value</w:t>
            </w:r>
          </w:p>
        </w:tc>
      </w:tr>
      <w:tr w:rsidR="00825AC1" w:rsidTr="008F7447">
        <w:tc>
          <w:tcPr>
            <w:tcW w:w="1984" w:type="dxa"/>
          </w:tcPr>
          <w:p w:rsidR="00825AC1" w:rsidRDefault="00825AC1" w:rsidP="00825AC1">
            <w:r>
              <w:t>MRL</w:t>
            </w:r>
          </w:p>
        </w:tc>
        <w:tc>
          <w:tcPr>
            <w:tcW w:w="7592" w:type="dxa"/>
          </w:tcPr>
          <w:p w:rsidR="00825AC1" w:rsidRDefault="00825AC1" w:rsidP="00825AC1">
            <w:r>
              <w:t>Minimum reporting limit</w:t>
            </w:r>
          </w:p>
        </w:tc>
      </w:tr>
      <w:tr w:rsidR="00825AC1" w:rsidTr="008F7447">
        <w:tc>
          <w:tcPr>
            <w:tcW w:w="1984" w:type="dxa"/>
          </w:tcPr>
          <w:p w:rsidR="00825AC1" w:rsidRDefault="00825AC1" w:rsidP="00825AC1">
            <w:r>
              <w:t>Unit</w:t>
            </w:r>
          </w:p>
        </w:tc>
        <w:tc>
          <w:tcPr>
            <w:tcW w:w="7592" w:type="dxa"/>
          </w:tcPr>
          <w:p w:rsidR="00825AC1" w:rsidRDefault="00825AC1" w:rsidP="00825AC1">
            <w:r>
              <w:t>Unit of measurement for the Result</w:t>
            </w:r>
          </w:p>
        </w:tc>
      </w:tr>
      <w:tr w:rsidR="00825AC1" w:rsidTr="008F7447">
        <w:tc>
          <w:tcPr>
            <w:tcW w:w="1984" w:type="dxa"/>
          </w:tcPr>
          <w:p w:rsidR="00825AC1" w:rsidRDefault="00825AC1" w:rsidP="00825AC1">
            <w:r>
              <w:t>Status</w:t>
            </w:r>
          </w:p>
        </w:tc>
        <w:tc>
          <w:tcPr>
            <w:tcW w:w="7592" w:type="dxa"/>
          </w:tcPr>
          <w:p w:rsidR="00825AC1" w:rsidRDefault="00825AC1" w:rsidP="00825AC1">
            <w:r>
              <w:t>For DEQ data this is the Data Quality Level or grade</w:t>
            </w:r>
          </w:p>
        </w:tc>
      </w:tr>
      <w:tr w:rsidR="00825AC1" w:rsidTr="008F7447">
        <w:tc>
          <w:tcPr>
            <w:tcW w:w="1984" w:type="dxa"/>
          </w:tcPr>
          <w:p w:rsidR="00825AC1" w:rsidRDefault="00825AC1" w:rsidP="00825AC1">
            <w:r>
              <w:t>Sampled</w:t>
            </w:r>
          </w:p>
        </w:tc>
        <w:tc>
          <w:tcPr>
            <w:tcW w:w="7592" w:type="dxa"/>
          </w:tcPr>
          <w:p w:rsidR="00825AC1" w:rsidRDefault="00825AC1" w:rsidP="00825AC1">
            <w:r>
              <w:t>Sample date time</w:t>
            </w:r>
          </w:p>
        </w:tc>
      </w:tr>
      <w:tr w:rsidR="00825AC1" w:rsidTr="008F7447">
        <w:tc>
          <w:tcPr>
            <w:tcW w:w="1984" w:type="dxa"/>
          </w:tcPr>
          <w:p w:rsidR="00825AC1" w:rsidRDefault="00825AC1" w:rsidP="00825AC1">
            <w:r>
              <w:t>DATUM</w:t>
            </w:r>
          </w:p>
        </w:tc>
        <w:tc>
          <w:tcPr>
            <w:tcW w:w="7592" w:type="dxa"/>
          </w:tcPr>
          <w:p w:rsidR="00825AC1" w:rsidRDefault="00825AC1" w:rsidP="00825AC1">
            <w:r>
              <w:t>Datum reported for the latitude and longitude provided</w:t>
            </w:r>
          </w:p>
        </w:tc>
      </w:tr>
      <w:tr w:rsidR="00825AC1" w:rsidTr="008F7447">
        <w:tc>
          <w:tcPr>
            <w:tcW w:w="1984" w:type="dxa"/>
          </w:tcPr>
          <w:p w:rsidR="00825AC1" w:rsidRDefault="00825AC1" w:rsidP="00825AC1">
            <w:r>
              <w:t>DECIMAL_LAT</w:t>
            </w:r>
          </w:p>
        </w:tc>
        <w:tc>
          <w:tcPr>
            <w:tcW w:w="7592" w:type="dxa"/>
          </w:tcPr>
          <w:p w:rsidR="00825AC1" w:rsidRDefault="00825AC1" w:rsidP="00825AC1">
            <w:r>
              <w:t>Latitude of the sampling location</w:t>
            </w:r>
          </w:p>
        </w:tc>
      </w:tr>
      <w:tr w:rsidR="00825AC1" w:rsidTr="008F7447">
        <w:tc>
          <w:tcPr>
            <w:tcW w:w="1984" w:type="dxa"/>
          </w:tcPr>
          <w:p w:rsidR="00825AC1" w:rsidRDefault="00825AC1" w:rsidP="00825AC1">
            <w:r>
              <w:t>DECIMAL_LONG</w:t>
            </w:r>
          </w:p>
        </w:tc>
        <w:tc>
          <w:tcPr>
            <w:tcW w:w="7592" w:type="dxa"/>
          </w:tcPr>
          <w:p w:rsidR="00825AC1" w:rsidRDefault="00825AC1" w:rsidP="00825AC1">
            <w:r>
              <w:t>Longitude of the sampling location</w:t>
            </w:r>
          </w:p>
        </w:tc>
      </w:tr>
      <w:tr w:rsidR="00825AC1" w:rsidTr="008F7447">
        <w:tc>
          <w:tcPr>
            <w:tcW w:w="1984" w:type="dxa"/>
          </w:tcPr>
          <w:p w:rsidR="00825AC1" w:rsidRDefault="00825AC1" w:rsidP="00825AC1">
            <w:r>
              <w:t>StatusIdentifier</w:t>
            </w:r>
          </w:p>
        </w:tc>
        <w:tc>
          <w:tcPr>
            <w:tcW w:w="7592" w:type="dxa"/>
          </w:tcPr>
          <w:p w:rsidR="00825AC1" w:rsidRDefault="00571368" w:rsidP="00825AC1">
            <w:r>
              <w:t>For Water Quality Portal data this is where QAQC information can be found</w:t>
            </w:r>
          </w:p>
        </w:tc>
      </w:tr>
      <w:tr w:rsidR="00825AC1" w:rsidTr="008F7447">
        <w:tc>
          <w:tcPr>
            <w:tcW w:w="1984" w:type="dxa"/>
          </w:tcPr>
          <w:p w:rsidR="00825AC1" w:rsidRDefault="00825AC1" w:rsidP="00825AC1">
            <w:r>
              <w:t>Comment</w:t>
            </w:r>
          </w:p>
        </w:tc>
        <w:tc>
          <w:tcPr>
            <w:tcW w:w="7592" w:type="dxa"/>
          </w:tcPr>
          <w:p w:rsidR="00825AC1" w:rsidRDefault="00825AC1" w:rsidP="00825AC1">
            <w:r>
              <w:t>Text provided with the sample result</w:t>
            </w:r>
          </w:p>
        </w:tc>
      </w:tr>
      <w:tr w:rsidR="00825AC1" w:rsidTr="008F7447">
        <w:tc>
          <w:tcPr>
            <w:tcW w:w="1984" w:type="dxa"/>
          </w:tcPr>
          <w:p w:rsidR="00825AC1" w:rsidRDefault="00825AC1" w:rsidP="00825AC1">
            <w:r>
              <w:t>HUC</w:t>
            </w:r>
          </w:p>
        </w:tc>
        <w:tc>
          <w:tcPr>
            <w:tcW w:w="7592" w:type="dxa"/>
          </w:tcPr>
          <w:p w:rsidR="00825AC1" w:rsidRDefault="00825AC1" w:rsidP="00825AC1">
            <w:r>
              <w:t>8-digit HUC of the Sampling Location</w:t>
            </w:r>
          </w:p>
        </w:tc>
      </w:tr>
      <w:tr w:rsidR="00825AC1" w:rsidTr="008F7447">
        <w:tc>
          <w:tcPr>
            <w:tcW w:w="1984" w:type="dxa"/>
          </w:tcPr>
          <w:p w:rsidR="00825AC1" w:rsidRDefault="00825AC1" w:rsidP="00825AC1">
            <w:r>
              <w:t>Database</w:t>
            </w:r>
          </w:p>
        </w:tc>
        <w:tc>
          <w:tcPr>
            <w:tcW w:w="7592" w:type="dxa"/>
          </w:tcPr>
          <w:p w:rsidR="00825AC1" w:rsidRDefault="00825AC1" w:rsidP="00825AC1">
            <w:r>
              <w:t>Source database that the data came from</w:t>
            </w:r>
          </w:p>
        </w:tc>
      </w:tr>
      <w:tr w:rsidR="00825AC1" w:rsidTr="008F7447">
        <w:tc>
          <w:tcPr>
            <w:tcW w:w="1984" w:type="dxa"/>
          </w:tcPr>
          <w:p w:rsidR="00825AC1" w:rsidRDefault="00825AC1" w:rsidP="00825AC1">
            <w:r>
              <w:t>Detect</w:t>
            </w:r>
          </w:p>
        </w:tc>
        <w:tc>
          <w:tcPr>
            <w:tcW w:w="7592" w:type="dxa"/>
          </w:tcPr>
          <w:p w:rsidR="00825AC1" w:rsidRDefault="008F7447" w:rsidP="00825AC1">
            <w:r>
              <w:t>Either a 1 or 0 to indicate if the sample is above the MRL</w:t>
            </w:r>
          </w:p>
        </w:tc>
      </w:tr>
    </w:tbl>
    <w:p w:rsidR="00825AC1" w:rsidRDefault="00825AC1" w:rsidP="00825AC1"/>
    <w:p w:rsidR="008F7447" w:rsidRDefault="008F7447" w:rsidP="00825AC1">
      <w:r>
        <w:rPr>
          <w:b/>
        </w:rPr>
        <w:t xml:space="preserve">WQ Limited Waters within Geographic Area: </w:t>
      </w:r>
      <w:r>
        <w:t xml:space="preserve">List of all </w:t>
      </w:r>
      <w:r w:rsidR="00AC7304">
        <w:t xml:space="preserve">water quality limited </w:t>
      </w:r>
      <w:proofErr w:type="spellStart"/>
      <w:r w:rsidR="00AC7304">
        <w:t>waterbodies</w:t>
      </w:r>
      <w:proofErr w:type="spellEnd"/>
      <w:r w:rsidR="00AC7304">
        <w:t xml:space="preserve"> with TMDLS and </w:t>
      </w:r>
      <w:r>
        <w:t xml:space="preserve">303(d) listings for selected query parameters that are within or cross the selected Geographic Area. Refer to </w:t>
      </w:r>
      <w:hyperlink r:id="rId8" w:history="1">
        <w:r w:rsidR="005820E5" w:rsidRPr="00D748A5">
          <w:rPr>
            <w:rStyle w:val="Hyperlink"/>
          </w:rPr>
          <w:t>http://www.deq.state.or.us/wq/assessment/assessment.htm</w:t>
        </w:r>
      </w:hyperlink>
      <w:r w:rsidR="005820E5">
        <w:t xml:space="preserve"> </w:t>
      </w:r>
      <w:r>
        <w:t>for descriptions of the columns.</w:t>
      </w:r>
      <w:r w:rsidR="005820E5">
        <w:t xml:space="preserve"> You can click on a listing here and a link will show up </w:t>
      </w:r>
      <w:r w:rsidR="00571368">
        <w:t xml:space="preserve">on the left under the table selection drop down. This link will bring directly to the 303(d) listings on that stream for that parameter. Make sure to click new search before leaving that page otherwise when you click on another row in the table the assessment web page will not be updated when you follow the query link. So the correct sequence of events is 1) Click on row in WQ limited waters table, 2) Click on Link in top left 3) View listing in </w:t>
      </w:r>
      <w:r w:rsidR="00571368">
        <w:lastRenderedPageBreak/>
        <w:t>assessment database 4) Click “New Search” on assessment database page 5) Go back to Status and Trend tool and select a new row.</w:t>
      </w:r>
    </w:p>
    <w:p w:rsidR="008F7447" w:rsidRDefault="008F7447" w:rsidP="00825AC1">
      <w:r>
        <w:rPr>
          <w:b/>
        </w:rPr>
        <w:t xml:space="preserve">Seasonal Kendall Results: </w:t>
      </w:r>
      <w:r>
        <w:t xml:space="preserve">Table detailing results of seasonal </w:t>
      </w:r>
      <w:proofErr w:type="gramStart"/>
      <w:r>
        <w:t>kendall</w:t>
      </w:r>
      <w:proofErr w:type="gramEnd"/>
      <w:r>
        <w:t xml:space="preserve"> trend analysis for each parameter at each station. Column descriptions follow:</w:t>
      </w:r>
    </w:p>
    <w:tbl>
      <w:tblPr>
        <w:tblStyle w:val="TableGrid"/>
        <w:tblW w:w="0" w:type="auto"/>
        <w:tblLook w:val="04A0"/>
      </w:tblPr>
      <w:tblGrid>
        <w:gridCol w:w="2178"/>
        <w:gridCol w:w="7398"/>
      </w:tblGrid>
      <w:tr w:rsidR="008F7447" w:rsidTr="008F7447">
        <w:tc>
          <w:tcPr>
            <w:tcW w:w="2178" w:type="dxa"/>
          </w:tcPr>
          <w:p w:rsidR="008F7447" w:rsidRPr="008F7447" w:rsidRDefault="008F7447" w:rsidP="00825AC1">
            <w:pPr>
              <w:rPr>
                <w:b/>
              </w:rPr>
            </w:pPr>
            <w:r w:rsidRPr="008F7447">
              <w:rPr>
                <w:b/>
              </w:rPr>
              <w:t>Column Name</w:t>
            </w:r>
          </w:p>
        </w:tc>
        <w:tc>
          <w:tcPr>
            <w:tcW w:w="7398" w:type="dxa"/>
          </w:tcPr>
          <w:p w:rsidR="008F7447" w:rsidRPr="008F7447" w:rsidRDefault="008F7447" w:rsidP="00825AC1">
            <w:pPr>
              <w:rPr>
                <w:b/>
              </w:rPr>
            </w:pPr>
            <w:r w:rsidRPr="008F7447">
              <w:rPr>
                <w:b/>
              </w:rPr>
              <w:t>Description</w:t>
            </w:r>
          </w:p>
        </w:tc>
      </w:tr>
      <w:tr w:rsidR="008F7447" w:rsidTr="008F7447">
        <w:tc>
          <w:tcPr>
            <w:tcW w:w="2178" w:type="dxa"/>
          </w:tcPr>
          <w:p w:rsidR="008F7447" w:rsidRDefault="008F7447" w:rsidP="00825AC1">
            <w:r>
              <w:t>Station_ID</w:t>
            </w:r>
          </w:p>
        </w:tc>
        <w:tc>
          <w:tcPr>
            <w:tcW w:w="7398" w:type="dxa"/>
          </w:tcPr>
          <w:p w:rsidR="008F7447" w:rsidRDefault="008F7447" w:rsidP="00825AC1">
            <w:r>
              <w:t>Alpha-numeric station code</w:t>
            </w:r>
          </w:p>
        </w:tc>
      </w:tr>
      <w:tr w:rsidR="008F7447" w:rsidTr="008F7447">
        <w:tc>
          <w:tcPr>
            <w:tcW w:w="2178" w:type="dxa"/>
          </w:tcPr>
          <w:p w:rsidR="008F7447" w:rsidRDefault="008F7447" w:rsidP="00825AC1">
            <w:r>
              <w:t>Analyte</w:t>
            </w:r>
          </w:p>
        </w:tc>
        <w:tc>
          <w:tcPr>
            <w:tcW w:w="7398" w:type="dxa"/>
          </w:tcPr>
          <w:p w:rsidR="008F7447" w:rsidRDefault="008F7447" w:rsidP="00825AC1">
            <w:r>
              <w:t>Parameter name</w:t>
            </w:r>
          </w:p>
        </w:tc>
      </w:tr>
      <w:tr w:rsidR="008F7447" w:rsidTr="008F7447">
        <w:tc>
          <w:tcPr>
            <w:tcW w:w="2178" w:type="dxa"/>
          </w:tcPr>
          <w:p w:rsidR="008F7447" w:rsidRDefault="008F7447" w:rsidP="00825AC1">
            <w:r>
              <w:t>Slope</w:t>
            </w:r>
          </w:p>
        </w:tc>
        <w:tc>
          <w:tcPr>
            <w:tcW w:w="7398" w:type="dxa"/>
          </w:tcPr>
          <w:p w:rsidR="008F7447" w:rsidRDefault="008F7447" w:rsidP="00825AC1">
            <w:r>
              <w:t>Slope of the trend line</w:t>
            </w:r>
          </w:p>
        </w:tc>
      </w:tr>
      <w:tr w:rsidR="008F7447" w:rsidTr="008F7447">
        <w:tc>
          <w:tcPr>
            <w:tcW w:w="2178" w:type="dxa"/>
          </w:tcPr>
          <w:p w:rsidR="008F7447" w:rsidRDefault="008F7447" w:rsidP="00825AC1">
            <w:r>
              <w:t>Pvalue</w:t>
            </w:r>
          </w:p>
        </w:tc>
        <w:tc>
          <w:tcPr>
            <w:tcW w:w="7398" w:type="dxa"/>
          </w:tcPr>
          <w:p w:rsidR="008F7447" w:rsidRDefault="008F7447" w:rsidP="00825AC1">
            <w:r>
              <w:t>Significance of slope</w:t>
            </w:r>
          </w:p>
        </w:tc>
      </w:tr>
      <w:tr w:rsidR="008F7447" w:rsidTr="008F7447">
        <w:tc>
          <w:tcPr>
            <w:tcW w:w="2178" w:type="dxa"/>
          </w:tcPr>
          <w:p w:rsidR="008F7447" w:rsidRDefault="008F7447" w:rsidP="00825AC1">
            <w:r>
              <w:t>Median</w:t>
            </w:r>
          </w:p>
        </w:tc>
        <w:tc>
          <w:tcPr>
            <w:tcW w:w="7398" w:type="dxa"/>
          </w:tcPr>
          <w:p w:rsidR="008F7447" w:rsidRDefault="008F7447" w:rsidP="00825AC1">
            <w:r>
              <w:t>Median value of data</w:t>
            </w:r>
          </w:p>
        </w:tc>
      </w:tr>
      <w:tr w:rsidR="008F7447" w:rsidTr="008F7447">
        <w:tc>
          <w:tcPr>
            <w:tcW w:w="2178" w:type="dxa"/>
          </w:tcPr>
          <w:p w:rsidR="008F7447" w:rsidRDefault="008F7447" w:rsidP="00825AC1">
            <w:r>
              <w:t>N</w:t>
            </w:r>
          </w:p>
        </w:tc>
        <w:tc>
          <w:tcPr>
            <w:tcW w:w="7398" w:type="dxa"/>
          </w:tcPr>
          <w:p w:rsidR="008F7447" w:rsidRDefault="008F7447" w:rsidP="00825AC1">
            <w:r>
              <w:t>Number of samples used to evaluate trend</w:t>
            </w:r>
          </w:p>
        </w:tc>
      </w:tr>
      <w:tr w:rsidR="008F7447" w:rsidTr="008F7447">
        <w:tc>
          <w:tcPr>
            <w:tcW w:w="2178" w:type="dxa"/>
          </w:tcPr>
          <w:p w:rsidR="008F7447" w:rsidRDefault="008F7447" w:rsidP="00825AC1">
            <w:r>
              <w:t>signif</w:t>
            </w:r>
          </w:p>
        </w:tc>
        <w:tc>
          <w:tcPr>
            <w:tcW w:w="7398" w:type="dxa"/>
          </w:tcPr>
          <w:p w:rsidR="008F7447" w:rsidRDefault="008F7447" w:rsidP="00825AC1">
            <w:r>
              <w:t>Textual interpretation of p-value significance</w:t>
            </w:r>
            <w:r w:rsidR="00571368">
              <w:t xml:space="preserve">. Will also indicate if there </w:t>
            </w:r>
            <w:proofErr w:type="gramStart"/>
            <w:r w:rsidR="00571368">
              <w:t>was</w:t>
            </w:r>
            <w:proofErr w:type="gramEnd"/>
            <w:r w:rsidR="00571368">
              <w:t xml:space="preserve"> not enough years of data to perform the trend analysis.</w:t>
            </w:r>
          </w:p>
        </w:tc>
      </w:tr>
    </w:tbl>
    <w:p w:rsidR="008F7447" w:rsidRDefault="008F7447" w:rsidP="00825AC1"/>
    <w:p w:rsidR="008F7447" w:rsidRDefault="008F7447" w:rsidP="00825AC1">
      <w:r>
        <w:rPr>
          <w:b/>
        </w:rPr>
        <w:t xml:space="preserve">QA – Summary by organization: </w:t>
      </w:r>
      <w:r>
        <w:t xml:space="preserve">Table with summaries of data, stations and comments associated with each organization. This can be helpful in determining whether to use results from that organization. Typically when an organization has no comments, particularly if from STORET, there is a high likelihood that no QC information is provided and its adequacy cannot be determined. </w:t>
      </w:r>
    </w:p>
    <w:p w:rsidR="008F7447" w:rsidRDefault="008F7447" w:rsidP="00825AC1">
      <w:r>
        <w:rPr>
          <w:b/>
        </w:rPr>
        <w:t xml:space="preserve">QA – Result values modified: </w:t>
      </w:r>
      <w:r>
        <w:t>Table identifying all non-numeric values in the result column, how many times they occur and what they were replaced with. This is a necessary step for dealing with DEQ LASAR data.</w:t>
      </w:r>
    </w:p>
    <w:p w:rsidR="008F7447" w:rsidRDefault="008F7447" w:rsidP="00825AC1">
      <w:r>
        <w:rPr>
          <w:b/>
        </w:rPr>
        <w:t xml:space="preserve">QA – Data removal information: </w:t>
      </w:r>
      <w:r>
        <w:t xml:space="preserve">Table describing any observations that were removed as a result of the QA screen. </w:t>
      </w:r>
    </w:p>
    <w:p w:rsidR="008F7447" w:rsidRDefault="008F7447" w:rsidP="00825AC1">
      <w:r>
        <w:rPr>
          <w:b/>
        </w:rPr>
        <w:t xml:space="preserve">QA – Unique comment values: </w:t>
      </w:r>
      <w:r w:rsidR="008418EB">
        <w:t>Comment value occurrence frequency to assist in determining whether there may be issues with the dataset retrieved.</w:t>
      </w:r>
    </w:p>
    <w:p w:rsidR="008418EB" w:rsidRDefault="005D7E02" w:rsidP="00571368">
      <w:pPr>
        <w:pStyle w:val="Heading3"/>
      </w:pPr>
      <w:r>
        <w:t>Plot Status and Trend Tab</w:t>
      </w:r>
    </w:p>
    <w:p w:rsidR="00571368" w:rsidRDefault="005D7E02" w:rsidP="00571368">
      <w:pPr>
        <w:spacing w:line="240" w:lineRule="auto"/>
      </w:pPr>
      <w:r>
        <w:t xml:space="preserve">This tab provides charts of data returned with the query specifications as well as a table detailing exceedances of the applicable or specified water quality standard. Each parameter has different plotting options.  </w:t>
      </w:r>
      <w:r w:rsidR="00571368">
        <w:t xml:space="preserve">The plots are interactive in that they allow for zooming. </w:t>
      </w:r>
    </w:p>
    <w:p w:rsidR="00571368" w:rsidRDefault="00571368" w:rsidP="00571368">
      <w:pPr>
        <w:spacing w:after="0" w:line="240" w:lineRule="auto"/>
      </w:pPr>
      <w:r w:rsidRPr="00571368">
        <w:rPr>
          <w:b/>
        </w:rPr>
        <w:t>Instructions for Zooming:</w:t>
      </w:r>
      <w:r>
        <w:t xml:space="preserve"> </w:t>
      </w:r>
    </w:p>
    <w:p w:rsidR="00571368" w:rsidRDefault="00571368" w:rsidP="00571368">
      <w:pPr>
        <w:pStyle w:val="ListParagraph"/>
        <w:numPr>
          <w:ilvl w:val="0"/>
          <w:numId w:val="5"/>
        </w:numPr>
        <w:spacing w:after="0" w:line="240" w:lineRule="auto"/>
      </w:pPr>
      <w:r>
        <w:t xml:space="preserve">Click and drag a box around the area you want to zoom to. </w:t>
      </w:r>
    </w:p>
    <w:p w:rsidR="00571368" w:rsidRDefault="00571368" w:rsidP="00571368">
      <w:pPr>
        <w:pStyle w:val="ListParagraph"/>
        <w:numPr>
          <w:ilvl w:val="0"/>
          <w:numId w:val="5"/>
        </w:numPr>
        <w:spacing w:after="0" w:line="240" w:lineRule="auto"/>
      </w:pPr>
      <w:r>
        <w:t xml:space="preserve">Then, double click in the box you just drew. </w:t>
      </w:r>
    </w:p>
    <w:p w:rsidR="00571368" w:rsidRDefault="00571368" w:rsidP="00571368">
      <w:pPr>
        <w:pStyle w:val="ListParagraph"/>
        <w:numPr>
          <w:ilvl w:val="0"/>
          <w:numId w:val="5"/>
        </w:numPr>
        <w:spacing w:after="0" w:line="240" w:lineRule="auto"/>
      </w:pPr>
      <w:r>
        <w:t xml:space="preserve">The plot will update to just the area selected. </w:t>
      </w:r>
    </w:p>
    <w:p w:rsidR="00571368" w:rsidRDefault="00571368" w:rsidP="00571368">
      <w:pPr>
        <w:pStyle w:val="ListParagraph"/>
        <w:numPr>
          <w:ilvl w:val="0"/>
          <w:numId w:val="5"/>
        </w:numPr>
        <w:spacing w:after="0" w:line="240" w:lineRule="auto"/>
      </w:pPr>
      <w:r>
        <w:t xml:space="preserve">To zoom out to the original or full zoom double click in the plot without drawing a box first. </w:t>
      </w:r>
    </w:p>
    <w:p w:rsidR="00571368" w:rsidRDefault="00571368" w:rsidP="00571368"/>
    <w:p w:rsidR="00571368" w:rsidRDefault="002E46B3" w:rsidP="00571368">
      <w:r>
        <w:t xml:space="preserve">Start by selecting the Station you are interested in plotting. Then select the parameter you want to plot. </w:t>
      </w:r>
      <w:r w:rsidR="00571368">
        <w:t>Plotting options are described below for each parameter.</w:t>
      </w:r>
    </w:p>
    <w:p w:rsidR="00CC7C13" w:rsidRDefault="002E46B3" w:rsidP="00FE4FDF">
      <w:pPr>
        <w:pStyle w:val="Heading4"/>
      </w:pPr>
      <w:r w:rsidRPr="00FE4FDF">
        <w:lastRenderedPageBreak/>
        <w:t>Temperature:</w:t>
      </w:r>
      <w:r>
        <w:t xml:space="preserve">  </w:t>
      </w:r>
    </w:p>
    <w:p w:rsidR="002E46B3" w:rsidRDefault="002E46B3" w:rsidP="00CC7C13">
      <w:r>
        <w:t>Two drop downs are provided to specify the applicable water quality standard. The two drop downs are:</w:t>
      </w:r>
    </w:p>
    <w:p w:rsidR="002E46B3" w:rsidRDefault="002E46B3" w:rsidP="00CC7C13">
      <w:r>
        <w:rPr>
          <w:i/>
        </w:rPr>
        <w:t>Select applicable spawning time period</w:t>
      </w:r>
      <w:r>
        <w:t xml:space="preserve">: This drop down has the date range that you want to apply to specify when to apply the spawning criteria. </w:t>
      </w:r>
    </w:p>
    <w:p w:rsidR="002E46B3" w:rsidRDefault="002E46B3" w:rsidP="00CC7C13">
      <w:r>
        <w:rPr>
          <w:i/>
        </w:rPr>
        <w:t>Select applicable beneficial use</w:t>
      </w:r>
      <w:r>
        <w:t>: This drop down has the applicable beneficial use which determines the criteria to apply in the non-spawning time periods.</w:t>
      </w:r>
    </w:p>
    <w:p w:rsidR="002E46B3" w:rsidRDefault="002E46B3" w:rsidP="00CC7C13">
      <w:r>
        <w:t xml:space="preserve"> Below the two drop downs is a link to the Water Quality Standards page which provides the maps for spawning and beneficial use designations.</w:t>
      </w:r>
    </w:p>
    <w:p w:rsidR="002E46B3" w:rsidRDefault="002E46B3" w:rsidP="002E46B3">
      <w:pPr>
        <w:spacing w:after="0" w:line="240" w:lineRule="auto"/>
      </w:pPr>
    </w:p>
    <w:p w:rsidR="00CC7C13" w:rsidRDefault="002E46B3" w:rsidP="00FE4FDF">
      <w:pPr>
        <w:spacing w:after="0" w:line="240" w:lineRule="auto"/>
      </w:pPr>
      <w:r>
        <w:rPr>
          <w:noProof/>
        </w:rPr>
        <w:drawing>
          <wp:inline distT="0" distB="0" distL="0" distR="0">
            <wp:extent cx="5972175" cy="375127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79876" cy="3756108"/>
                    </a:xfrm>
                    <a:prstGeom prst="rect">
                      <a:avLst/>
                    </a:prstGeom>
                    <a:noFill/>
                    <a:ln w="9525">
                      <a:noFill/>
                      <a:miter lim="800000"/>
                      <a:headEnd/>
                      <a:tailEnd/>
                    </a:ln>
                  </pic:spPr>
                </pic:pic>
              </a:graphicData>
            </a:graphic>
          </wp:inline>
        </w:drawing>
      </w: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Pr="00CC7C13" w:rsidRDefault="00FE4FDF" w:rsidP="00FE4FDF">
      <w:pPr>
        <w:spacing w:after="0" w:line="240" w:lineRule="auto"/>
      </w:pPr>
    </w:p>
    <w:p w:rsidR="00CC7C13" w:rsidRDefault="00CC7C13" w:rsidP="00CC7C13">
      <w:pPr>
        <w:pStyle w:val="Heading4"/>
      </w:pPr>
      <w:r>
        <w:lastRenderedPageBreak/>
        <w:t xml:space="preserve">E. Coli/Enterococcus: </w:t>
      </w:r>
    </w:p>
    <w:p w:rsidR="00F7037E" w:rsidRDefault="00CC7C13" w:rsidP="00CC7C13">
      <w:r>
        <w:t xml:space="preserve">Two check boxes are provided for bacteria plotting. </w:t>
      </w:r>
    </w:p>
    <w:p w:rsidR="00F7037E" w:rsidRDefault="00CC7C13" w:rsidP="00F7037E">
      <w:pPr>
        <w:pStyle w:val="ListParagraph"/>
        <w:numPr>
          <w:ilvl w:val="0"/>
          <w:numId w:val="6"/>
        </w:numPr>
      </w:pPr>
      <w:r>
        <w:t xml:space="preserve">The first is the option to re-plot the chart using a log scale for the y-axis. </w:t>
      </w:r>
    </w:p>
    <w:p w:rsidR="00F7037E" w:rsidRDefault="00CC7C13" w:rsidP="00F7037E">
      <w:pPr>
        <w:pStyle w:val="ListParagraph"/>
        <w:numPr>
          <w:ilvl w:val="0"/>
          <w:numId w:val="6"/>
        </w:numPr>
      </w:pPr>
      <w:r>
        <w:t xml:space="preserve">The second is the option to plot the Seasonal Kendall trend line. </w:t>
      </w:r>
    </w:p>
    <w:p w:rsidR="00CC7C13" w:rsidRDefault="00F7037E" w:rsidP="00F7037E">
      <w:r w:rsidRPr="00F7037E">
        <w:rPr>
          <w:b/>
        </w:rPr>
        <w:t>Note:</w:t>
      </w:r>
      <w:r>
        <w:t xml:space="preserve"> </w:t>
      </w:r>
      <w:r w:rsidR="00CC7C13">
        <w:t>It is important to note that even if a trend line will plot it does not mean the trend is statistically significant. Be sure to note the significance indicated in the sub-title of the plot.</w:t>
      </w:r>
      <w:r w:rsidR="009242D8">
        <w:t xml:space="preserve"> </w:t>
      </w:r>
      <w:r w:rsidR="006C68E5">
        <w:t xml:space="preserve">At least </w:t>
      </w:r>
      <w:r w:rsidR="00E34F36">
        <w:t>8</w:t>
      </w:r>
      <w:r w:rsidR="006C68E5">
        <w:t xml:space="preserve"> of years of data are needed to have a valid trend analysis. </w:t>
      </w:r>
      <w:r w:rsidR="009242D8">
        <w:t>Reviewing Kendall Trend data under Review Data</w:t>
      </w:r>
      <w:r w:rsidR="002165D5">
        <w:t xml:space="preserve"> tab</w:t>
      </w:r>
      <w:r w:rsidR="009242D8">
        <w:t>, prior to Plot Status and Trend, will identify if any trends are significant for monitoring locations. However, plot illustrates</w:t>
      </w:r>
      <w:r>
        <w:t xml:space="preserve"> if standard is exceeded regardless of</w:t>
      </w:r>
      <w:r w:rsidR="009242D8">
        <w:t xml:space="preserve"> trend</w:t>
      </w:r>
      <w:r w:rsidR="0012001D">
        <w:t xml:space="preserve"> and </w:t>
      </w:r>
      <w:r w:rsidR="00E34F36">
        <w:t>can be</w:t>
      </w:r>
      <w:r w:rsidR="0012001D">
        <w:t xml:space="preserve"> informative</w:t>
      </w:r>
      <w:r w:rsidR="006C68E5">
        <w:t xml:space="preserve"> as to status</w:t>
      </w:r>
      <w:r w:rsidR="0012001D">
        <w:t>.</w:t>
      </w:r>
    </w:p>
    <w:p w:rsidR="00CC7C13" w:rsidRDefault="00CC7C13" w:rsidP="00CC7C13">
      <w:r>
        <w:rPr>
          <w:noProof/>
        </w:rPr>
        <w:drawing>
          <wp:inline distT="0" distB="0" distL="0" distR="0">
            <wp:extent cx="6115050" cy="36526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111819" cy="3650715"/>
                    </a:xfrm>
                    <a:prstGeom prst="rect">
                      <a:avLst/>
                    </a:prstGeom>
                    <a:noFill/>
                    <a:ln w="9525">
                      <a:noFill/>
                      <a:miter lim="800000"/>
                      <a:headEnd/>
                      <a:tailEnd/>
                    </a:ln>
                  </pic:spPr>
                </pic:pic>
              </a:graphicData>
            </a:graphic>
          </wp:inline>
        </w:drawing>
      </w:r>
    </w:p>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Pr>
        <w:pStyle w:val="Heading4"/>
      </w:pPr>
      <w:proofErr w:type="gramStart"/>
      <w:r>
        <w:lastRenderedPageBreak/>
        <w:t>pH</w:t>
      </w:r>
      <w:proofErr w:type="gramEnd"/>
      <w:r>
        <w:t>:</w:t>
      </w:r>
    </w:p>
    <w:p w:rsidR="00F7037E" w:rsidRDefault="00CC7C13" w:rsidP="00CC7C13">
      <w:r>
        <w:t xml:space="preserve">There are two options for plotting pH. </w:t>
      </w:r>
    </w:p>
    <w:p w:rsidR="00F7037E" w:rsidRDefault="00CC7C13" w:rsidP="00F7037E">
      <w:pPr>
        <w:pStyle w:val="ListParagraph"/>
        <w:numPr>
          <w:ilvl w:val="0"/>
          <w:numId w:val="7"/>
        </w:numPr>
      </w:pPr>
      <w:r>
        <w:t>The first is</w:t>
      </w:r>
      <w:r w:rsidRPr="00CC7C13">
        <w:t xml:space="preserve"> </w:t>
      </w:r>
      <w:r>
        <w:t xml:space="preserve">the option to plot the Seasonal Kendall trend line. </w:t>
      </w:r>
    </w:p>
    <w:p w:rsidR="00F7037E" w:rsidRDefault="00F7037E" w:rsidP="00F7037E">
      <w:pPr>
        <w:pStyle w:val="ListParagraph"/>
        <w:numPr>
          <w:ilvl w:val="0"/>
          <w:numId w:val="7"/>
        </w:numPr>
      </w:pPr>
      <w:r>
        <w:t>The second is to specify the applicable OWRD Basin specific pH criteria. Use this if your selected location is in one of the unique locations that has a separate standard from the rest of the basin (examples include Columbia or Snake River main-stem or Cascade Lakes &gt; 3,000ft)</w:t>
      </w:r>
    </w:p>
    <w:p w:rsidR="00CC7C13" w:rsidRDefault="00F7037E" w:rsidP="00F7037E">
      <w:r w:rsidRPr="00F7037E">
        <w:rPr>
          <w:b/>
        </w:rPr>
        <w:t>Note:</w:t>
      </w:r>
      <w:r>
        <w:t xml:space="preserve"> </w:t>
      </w:r>
      <w:r w:rsidR="00CC7C13">
        <w:t xml:space="preserve">It is important to note that even if a trend line will plot it does not mean the trend is statistically significant. </w:t>
      </w:r>
      <w:r>
        <w:t xml:space="preserve">At least 8 of years of data are needed to have a valid trend analysis. Reviewing Kendall Trend data under Review Data tab, prior to Plot Status and Trend, will identify if any trends are significant for monitoring locations. However, plot illustrates if standard is exceeded regardless of trend and can be informative as to status. </w:t>
      </w:r>
      <w:r w:rsidR="00CC7C13">
        <w:t xml:space="preserve">Be sure to note the significance indicated in the sub-title of the plot. </w:t>
      </w:r>
    </w:p>
    <w:p w:rsidR="00CC7C13" w:rsidRDefault="00CC7C13" w:rsidP="00CC7C13">
      <w:r>
        <w:rPr>
          <w:noProof/>
        </w:rPr>
        <w:drawing>
          <wp:inline distT="0" distB="0" distL="0" distR="0">
            <wp:extent cx="5943600" cy="45442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4544257"/>
                    </a:xfrm>
                    <a:prstGeom prst="rect">
                      <a:avLst/>
                    </a:prstGeom>
                    <a:noFill/>
                    <a:ln w="9525">
                      <a:noFill/>
                      <a:miter lim="800000"/>
                      <a:headEnd/>
                      <a:tailEnd/>
                    </a:ln>
                  </pic:spPr>
                </pic:pic>
              </a:graphicData>
            </a:graphic>
          </wp:inline>
        </w:drawing>
      </w:r>
    </w:p>
    <w:sectPr w:rsidR="00CC7C13" w:rsidSect="009F0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44D"/>
    <w:multiLevelType w:val="hybridMultilevel"/>
    <w:tmpl w:val="2FE8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B5621"/>
    <w:multiLevelType w:val="hybridMultilevel"/>
    <w:tmpl w:val="FF90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021981"/>
    <w:multiLevelType w:val="hybridMultilevel"/>
    <w:tmpl w:val="6CB8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234BF"/>
    <w:multiLevelType w:val="hybridMultilevel"/>
    <w:tmpl w:val="F614E2E8"/>
    <w:lvl w:ilvl="0" w:tplc="94924D96">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0C53D5"/>
    <w:multiLevelType w:val="hybridMultilevel"/>
    <w:tmpl w:val="C8B43D0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86A49"/>
    <w:multiLevelType w:val="hybridMultilevel"/>
    <w:tmpl w:val="4E7077C2"/>
    <w:lvl w:ilvl="0" w:tplc="B2B8BF74">
      <w:start w:val="8"/>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E26E4"/>
    <w:multiLevelType w:val="hybridMultilevel"/>
    <w:tmpl w:val="FAE48EEC"/>
    <w:lvl w:ilvl="0" w:tplc="8926F9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proofState w:spelling="clean" w:grammar="clean"/>
  <w:defaultTabStop w:val="720"/>
  <w:characterSpacingControl w:val="doNotCompress"/>
  <w:compat/>
  <w:rsids>
    <w:rsidRoot w:val="00950239"/>
    <w:rsid w:val="000001D7"/>
    <w:rsid w:val="00033EA8"/>
    <w:rsid w:val="0003698B"/>
    <w:rsid w:val="00036A9B"/>
    <w:rsid w:val="00037356"/>
    <w:rsid w:val="000521EA"/>
    <w:rsid w:val="000733D4"/>
    <w:rsid w:val="00076D37"/>
    <w:rsid w:val="0012001D"/>
    <w:rsid w:val="001202CE"/>
    <w:rsid w:val="00135DD3"/>
    <w:rsid w:val="00144FD4"/>
    <w:rsid w:val="001A4A75"/>
    <w:rsid w:val="001B4D24"/>
    <w:rsid w:val="001D0A2D"/>
    <w:rsid w:val="0020159D"/>
    <w:rsid w:val="002165D5"/>
    <w:rsid w:val="00280BF5"/>
    <w:rsid w:val="00295419"/>
    <w:rsid w:val="002C4E34"/>
    <w:rsid w:val="002D4D00"/>
    <w:rsid w:val="002D733C"/>
    <w:rsid w:val="002E46B3"/>
    <w:rsid w:val="00345073"/>
    <w:rsid w:val="00385047"/>
    <w:rsid w:val="003A0338"/>
    <w:rsid w:val="003B2CA4"/>
    <w:rsid w:val="003D1692"/>
    <w:rsid w:val="003F7ADB"/>
    <w:rsid w:val="00424FEA"/>
    <w:rsid w:val="004256CA"/>
    <w:rsid w:val="004416C5"/>
    <w:rsid w:val="004478ED"/>
    <w:rsid w:val="0045527A"/>
    <w:rsid w:val="00470D3D"/>
    <w:rsid w:val="00497950"/>
    <w:rsid w:val="004F4F36"/>
    <w:rsid w:val="00571368"/>
    <w:rsid w:val="0057367E"/>
    <w:rsid w:val="005820E5"/>
    <w:rsid w:val="005D5B53"/>
    <w:rsid w:val="005D7E02"/>
    <w:rsid w:val="005E25D3"/>
    <w:rsid w:val="00602FDF"/>
    <w:rsid w:val="006079E8"/>
    <w:rsid w:val="00662D36"/>
    <w:rsid w:val="00665F7B"/>
    <w:rsid w:val="00683744"/>
    <w:rsid w:val="006A5525"/>
    <w:rsid w:val="006B0428"/>
    <w:rsid w:val="006C68E5"/>
    <w:rsid w:val="006E6976"/>
    <w:rsid w:val="00704E28"/>
    <w:rsid w:val="007971F6"/>
    <w:rsid w:val="007C2706"/>
    <w:rsid w:val="007D27C2"/>
    <w:rsid w:val="007D428A"/>
    <w:rsid w:val="007E78CF"/>
    <w:rsid w:val="00825AC1"/>
    <w:rsid w:val="008418EB"/>
    <w:rsid w:val="00856261"/>
    <w:rsid w:val="008C3FBB"/>
    <w:rsid w:val="008D5D1C"/>
    <w:rsid w:val="008F7447"/>
    <w:rsid w:val="00912197"/>
    <w:rsid w:val="00915ED8"/>
    <w:rsid w:val="009242D8"/>
    <w:rsid w:val="00936FCB"/>
    <w:rsid w:val="00946D18"/>
    <w:rsid w:val="00950239"/>
    <w:rsid w:val="009515EF"/>
    <w:rsid w:val="009F03AA"/>
    <w:rsid w:val="009F35EC"/>
    <w:rsid w:val="009F3F1B"/>
    <w:rsid w:val="00AC7304"/>
    <w:rsid w:val="00B0103D"/>
    <w:rsid w:val="00B20537"/>
    <w:rsid w:val="00BC5C1B"/>
    <w:rsid w:val="00BD0B4A"/>
    <w:rsid w:val="00BF3548"/>
    <w:rsid w:val="00C84DE9"/>
    <w:rsid w:val="00C85494"/>
    <w:rsid w:val="00C924CE"/>
    <w:rsid w:val="00CC7C13"/>
    <w:rsid w:val="00CD10C1"/>
    <w:rsid w:val="00CE3805"/>
    <w:rsid w:val="00D56023"/>
    <w:rsid w:val="00D72DCA"/>
    <w:rsid w:val="00D907AB"/>
    <w:rsid w:val="00DB55A4"/>
    <w:rsid w:val="00DC3681"/>
    <w:rsid w:val="00DE2C5F"/>
    <w:rsid w:val="00DF1247"/>
    <w:rsid w:val="00DF2788"/>
    <w:rsid w:val="00E34F36"/>
    <w:rsid w:val="00E60675"/>
    <w:rsid w:val="00E611FA"/>
    <w:rsid w:val="00E7028E"/>
    <w:rsid w:val="00E842F8"/>
    <w:rsid w:val="00E87149"/>
    <w:rsid w:val="00EA4216"/>
    <w:rsid w:val="00EA4999"/>
    <w:rsid w:val="00F2230E"/>
    <w:rsid w:val="00F67F17"/>
    <w:rsid w:val="00F7037E"/>
    <w:rsid w:val="00F96BF6"/>
    <w:rsid w:val="00FB0380"/>
    <w:rsid w:val="00FE4FDF"/>
    <w:rsid w:val="00FE6933"/>
    <w:rsid w:val="00FF3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AA"/>
  </w:style>
  <w:style w:type="paragraph" w:styleId="Heading1">
    <w:name w:val="heading 1"/>
    <w:basedOn w:val="Normal"/>
    <w:next w:val="Normal"/>
    <w:link w:val="Heading1Char"/>
    <w:uiPriority w:val="9"/>
    <w:qFormat/>
    <w:rsid w:val="00950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46B3"/>
    <w:pPr>
      <w:keepNext/>
      <w:keepLines/>
      <w:spacing w:before="200" w:after="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502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0239"/>
    <w:rPr>
      <w:rFonts w:ascii="Tahoma" w:hAnsi="Tahoma" w:cs="Tahoma"/>
      <w:sz w:val="16"/>
      <w:szCs w:val="16"/>
    </w:rPr>
  </w:style>
  <w:style w:type="character" w:customStyle="1" w:styleId="Heading2Char">
    <w:name w:val="Heading 2 Char"/>
    <w:basedOn w:val="DefaultParagraphFont"/>
    <w:link w:val="Heading2"/>
    <w:uiPriority w:val="9"/>
    <w:rsid w:val="00144FD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4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D4"/>
    <w:rPr>
      <w:rFonts w:ascii="Tahoma" w:hAnsi="Tahoma" w:cs="Tahoma"/>
      <w:sz w:val="16"/>
      <w:szCs w:val="16"/>
    </w:rPr>
  </w:style>
  <w:style w:type="paragraph" w:styleId="ListParagraph">
    <w:name w:val="List Paragraph"/>
    <w:basedOn w:val="Normal"/>
    <w:uiPriority w:val="34"/>
    <w:qFormat/>
    <w:rsid w:val="00144FD4"/>
    <w:pPr>
      <w:ind w:left="720"/>
      <w:contextualSpacing/>
    </w:pPr>
  </w:style>
  <w:style w:type="paragraph" w:styleId="Title">
    <w:name w:val="Title"/>
    <w:basedOn w:val="Normal"/>
    <w:next w:val="Normal"/>
    <w:link w:val="TitleChar"/>
    <w:uiPriority w:val="10"/>
    <w:qFormat/>
    <w:rsid w:val="00144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144FD4"/>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basedOn w:val="DefaultParagraphFont"/>
    <w:link w:val="Heading3"/>
    <w:uiPriority w:val="9"/>
    <w:rsid w:val="005D5B53"/>
    <w:rPr>
      <w:rFonts w:asciiTheme="majorHAnsi" w:eastAsiaTheme="majorEastAsia" w:hAnsiTheme="majorHAnsi" w:cstheme="majorBidi"/>
      <w:b/>
      <w:bCs/>
      <w:color w:val="4F81BD" w:themeColor="accent1"/>
    </w:rPr>
  </w:style>
  <w:style w:type="table" w:styleId="TableGrid">
    <w:name w:val="Table Grid"/>
    <w:basedOn w:val="TableNormal"/>
    <w:uiPriority w:val="59"/>
    <w:rsid w:val="0082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7447"/>
    <w:rPr>
      <w:color w:val="0000FF" w:themeColor="hyperlink"/>
      <w:u w:val="single"/>
    </w:rPr>
  </w:style>
  <w:style w:type="character" w:customStyle="1" w:styleId="Heading4Char">
    <w:name w:val="Heading 4 Char"/>
    <w:basedOn w:val="DefaultParagraphFont"/>
    <w:link w:val="Heading4"/>
    <w:uiPriority w:val="9"/>
    <w:rsid w:val="002E46B3"/>
    <w:rPr>
      <w:rFonts w:eastAsiaTheme="majorEastAsia" w:cstheme="majorBidi"/>
      <w:b/>
      <w:bCs/>
      <w:iCs/>
    </w:rPr>
  </w:style>
  <w:style w:type="character" w:styleId="CommentReference">
    <w:name w:val="annotation reference"/>
    <w:basedOn w:val="DefaultParagraphFont"/>
    <w:uiPriority w:val="99"/>
    <w:semiHidden/>
    <w:unhideWhenUsed/>
    <w:rsid w:val="00CD10C1"/>
    <w:rPr>
      <w:sz w:val="16"/>
      <w:szCs w:val="16"/>
    </w:rPr>
  </w:style>
  <w:style w:type="paragraph" w:styleId="CommentText">
    <w:name w:val="annotation text"/>
    <w:basedOn w:val="Normal"/>
    <w:link w:val="CommentTextChar"/>
    <w:uiPriority w:val="99"/>
    <w:semiHidden/>
    <w:unhideWhenUsed/>
    <w:rsid w:val="00CD10C1"/>
    <w:pPr>
      <w:spacing w:line="240" w:lineRule="auto"/>
    </w:pPr>
    <w:rPr>
      <w:sz w:val="20"/>
      <w:szCs w:val="20"/>
    </w:rPr>
  </w:style>
  <w:style w:type="character" w:customStyle="1" w:styleId="CommentTextChar">
    <w:name w:val="Comment Text Char"/>
    <w:basedOn w:val="DefaultParagraphFont"/>
    <w:link w:val="CommentText"/>
    <w:uiPriority w:val="99"/>
    <w:semiHidden/>
    <w:rsid w:val="00CD10C1"/>
    <w:rPr>
      <w:sz w:val="20"/>
      <w:szCs w:val="20"/>
    </w:rPr>
  </w:style>
  <w:style w:type="paragraph" w:styleId="CommentSubject">
    <w:name w:val="annotation subject"/>
    <w:basedOn w:val="CommentText"/>
    <w:next w:val="CommentText"/>
    <w:link w:val="CommentSubjectChar"/>
    <w:uiPriority w:val="99"/>
    <w:semiHidden/>
    <w:unhideWhenUsed/>
    <w:rsid w:val="00CD10C1"/>
    <w:rPr>
      <w:b/>
      <w:bCs/>
    </w:rPr>
  </w:style>
  <w:style w:type="character" w:customStyle="1" w:styleId="CommentSubjectChar">
    <w:name w:val="Comment Subject Char"/>
    <w:basedOn w:val="CommentTextChar"/>
    <w:link w:val="CommentSubject"/>
    <w:uiPriority w:val="99"/>
    <w:semiHidden/>
    <w:rsid w:val="00CD10C1"/>
    <w:rPr>
      <w:b/>
      <w:bCs/>
    </w:rPr>
  </w:style>
  <w:style w:type="character" w:styleId="FollowedHyperlink">
    <w:name w:val="FollowedHyperlink"/>
    <w:basedOn w:val="DefaultParagraphFont"/>
    <w:uiPriority w:val="99"/>
    <w:semiHidden/>
    <w:unhideWhenUsed/>
    <w:rsid w:val="00AC73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q.state.or.us/wq/assessment/assessmen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3271</TotalTime>
  <Pages>8</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10215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pbryant</dc:creator>
  <cp:lastModifiedBy>pbryant</cp:lastModifiedBy>
  <cp:revision>5</cp:revision>
  <cp:lastPrinted>2016-05-20T20:45:00Z</cp:lastPrinted>
  <dcterms:created xsi:type="dcterms:W3CDTF">2016-06-08T22:49:00Z</dcterms:created>
  <dcterms:modified xsi:type="dcterms:W3CDTF">2016-06-24T21:04:00Z</dcterms:modified>
</cp:coreProperties>
</file>